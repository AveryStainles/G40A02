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B172" w14:textId="5EFA5860" w:rsidR="00D160C9" w:rsidRDefault="13F56A27" w:rsidP="004B29E2">
      <w:pPr>
        <w:pStyle w:val="Title"/>
        <w:rPr>
          <w:lang w:val="en-US"/>
        </w:rPr>
      </w:pPr>
      <w:r w:rsidRPr="4CCC37C4">
        <w:rPr>
          <w:lang w:val="en-US"/>
        </w:rPr>
        <w:t xml:space="preserve">Heritage </w:t>
      </w:r>
      <w:r w:rsidR="3E036308" w:rsidRPr="4CCC37C4">
        <w:rPr>
          <w:lang w:val="en-US"/>
        </w:rPr>
        <w:t xml:space="preserve">Computer Science Technical Writing </w:t>
      </w:r>
      <w:r w:rsidRPr="4CCC37C4">
        <w:rPr>
          <w:lang w:val="en-US"/>
        </w:rPr>
        <w:t>Cheat</w:t>
      </w:r>
      <w:r w:rsidR="004E7F28">
        <w:rPr>
          <w:lang w:val="en-US"/>
        </w:rPr>
        <w:t xml:space="preserve"> </w:t>
      </w:r>
      <w:r w:rsidRPr="4CCC37C4">
        <w:rPr>
          <w:lang w:val="en-US"/>
        </w:rPr>
        <w:t>sheet</w:t>
      </w:r>
    </w:p>
    <w:p w14:paraId="5CBBAF39" w14:textId="43F30B37" w:rsidR="004B29E2" w:rsidRDefault="00903342" w:rsidP="004B29E2">
      <w:pPr>
        <w:rPr>
          <w:lang w:val="en-US"/>
        </w:rPr>
      </w:pPr>
      <w:r>
        <w:rPr>
          <w:lang w:val="en-US"/>
        </w:rPr>
        <w:t>The purpose of this document is to provide a quick reminder of the Heritage Technical Writing practices.  It is not meant to be a comprehensive list or provide detailed explanations, though many items are linked to detailed articles.</w:t>
      </w:r>
    </w:p>
    <w:p w14:paraId="31F1329C" w14:textId="4E850D9F" w:rsidR="009B29CE" w:rsidRDefault="009B29CE" w:rsidP="004B29E2">
      <w:pPr>
        <w:rPr>
          <w:lang w:val="en-US"/>
        </w:rPr>
      </w:pPr>
      <w:r>
        <w:rPr>
          <w:lang w:val="en-US"/>
        </w:rPr>
        <w:t>Students are expected to follow these practices for any technical documentation</w:t>
      </w:r>
      <w:r w:rsidR="00B4373B">
        <w:rPr>
          <w:lang w:val="en-US"/>
        </w:rPr>
        <w:t xml:space="preserve"> in the Computer Science program, unless otherwise specified.</w:t>
      </w:r>
    </w:p>
    <w:p w14:paraId="6AF72A87" w14:textId="77777777" w:rsidR="00903342" w:rsidRDefault="00903342" w:rsidP="004B29E2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96"/>
        <w:gridCol w:w="6855"/>
      </w:tblGrid>
      <w:tr w:rsidR="004B29E2" w14:paraId="06E1B0B1" w14:textId="77777777" w:rsidTr="7EB46A52">
        <w:tc>
          <w:tcPr>
            <w:tcW w:w="2496" w:type="dxa"/>
          </w:tcPr>
          <w:p w14:paraId="6FE767FA" w14:textId="7A1CD20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855" w:type="dxa"/>
          </w:tcPr>
          <w:p w14:paraId="1B8CE2B3" w14:textId="6B1A2989" w:rsidR="004B29E2" w:rsidRPr="004B29E2" w:rsidRDefault="004B29E2" w:rsidP="004B29E2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A36B84" w14:paraId="729B0AD3" w14:textId="77777777" w:rsidTr="7EB46A52">
        <w:tc>
          <w:tcPr>
            <w:tcW w:w="2496" w:type="dxa"/>
          </w:tcPr>
          <w:p w14:paraId="6E36E5C4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6855" w:type="dxa"/>
          </w:tcPr>
          <w:p w14:paraId="6873A338" w14:textId="0C4C7F94" w:rsidR="00E83617" w:rsidRDefault="00E83617" w:rsidP="004B29E2">
            <w:pPr>
              <w:rPr>
                <w:lang w:val="en-US"/>
              </w:rPr>
            </w:pPr>
            <w:hyperlink r:id="rId9" w:history="1">
              <w:r w:rsidRPr="008827FC">
                <w:rPr>
                  <w:rStyle w:val="Hyperlink"/>
                  <w:lang w:val="en-US"/>
                </w:rPr>
                <w:t>https://learn.microsoft.com/en-us/style-guide/scannable-content/</w:t>
              </w:r>
            </w:hyperlink>
          </w:p>
          <w:p w14:paraId="4B197CEC" w14:textId="70C33DD3" w:rsidR="00A36B84" w:rsidRDefault="00A36B84" w:rsidP="004B29E2">
            <w:pPr>
              <w:rPr>
                <w:lang w:val="en-US"/>
              </w:rPr>
            </w:pPr>
            <w:r w:rsidRPr="7EB46A52">
              <w:rPr>
                <w:lang w:val="en-US"/>
              </w:rPr>
              <w:t xml:space="preserve">Readers </w:t>
            </w:r>
            <w:r w:rsidR="00F014AA" w:rsidRPr="7EB46A52">
              <w:rPr>
                <w:lang w:val="en-US"/>
              </w:rPr>
              <w:t>are often seeking</w:t>
            </w:r>
            <w:r w:rsidR="00783EFF" w:rsidRPr="7EB46A52">
              <w:rPr>
                <w:lang w:val="en-US"/>
              </w:rPr>
              <w:t xml:space="preserve"> specific</w:t>
            </w:r>
            <w:r w:rsidRPr="7EB46A52">
              <w:rPr>
                <w:lang w:val="en-US"/>
              </w:rPr>
              <w:t xml:space="preserve"> information.</w:t>
            </w:r>
          </w:p>
          <w:p w14:paraId="7EDB339A" w14:textId="77777777" w:rsidR="00A36B84" w:rsidRDefault="00A36B84" w:rsidP="004B29E2">
            <w:pPr>
              <w:rPr>
                <w:lang w:val="en-US"/>
              </w:rPr>
            </w:pPr>
            <w:r>
              <w:rPr>
                <w:lang w:val="en-US"/>
              </w:rPr>
              <w:t>Consider Headings, Sections, Lists, Tables</w:t>
            </w:r>
          </w:p>
          <w:p w14:paraId="2BDA5928" w14:textId="0420720F" w:rsidR="00B47701" w:rsidRDefault="00B47701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Know how to use </w:t>
            </w:r>
            <w:r w:rsidR="00BD00AC">
              <w:rPr>
                <w:lang w:val="en-US"/>
              </w:rPr>
              <w:t>links or references within your document.</w:t>
            </w:r>
          </w:p>
        </w:tc>
      </w:tr>
      <w:tr w:rsidR="00A36B84" w14:paraId="232F4B25" w14:textId="77777777" w:rsidTr="7EB46A52">
        <w:tc>
          <w:tcPr>
            <w:tcW w:w="2496" w:type="dxa"/>
          </w:tcPr>
          <w:p w14:paraId="51A2F6C2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3E13EB3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A36B84" w14:paraId="20F3AAE8" w14:textId="77777777" w:rsidTr="7EB46A52">
        <w:tc>
          <w:tcPr>
            <w:tcW w:w="2496" w:type="dxa"/>
          </w:tcPr>
          <w:p w14:paraId="456D76DB" w14:textId="77777777" w:rsidR="00A36B84" w:rsidRDefault="00A36B84" w:rsidP="004B29E2">
            <w:pPr>
              <w:rPr>
                <w:lang w:val="en-US"/>
              </w:rPr>
            </w:pPr>
            <w:hyperlink r:id="rId10" w:history="1">
              <w:r w:rsidRPr="00903342">
                <w:rPr>
                  <w:rStyle w:val="Hyperlink"/>
                  <w:lang w:val="en-US"/>
                </w:rPr>
                <w:t>Audience</w:t>
              </w:r>
            </w:hyperlink>
          </w:p>
        </w:tc>
        <w:tc>
          <w:tcPr>
            <w:tcW w:w="6855" w:type="dxa"/>
          </w:tcPr>
          <w:p w14:paraId="13759577" w14:textId="5B470E78" w:rsidR="00A36B84" w:rsidRDefault="00E83617" w:rsidP="004B29E2">
            <w:pPr>
              <w:rPr>
                <w:lang w:val="en-US"/>
              </w:rPr>
            </w:pPr>
            <w:hyperlink r:id="rId11" w:history="1">
              <w:r w:rsidRPr="008827FC">
                <w:rPr>
                  <w:rStyle w:val="Hyperlink"/>
                </w:rPr>
                <w:t>https://developers.google.com/tech-writing/one/audience</w:t>
              </w:r>
            </w:hyperlink>
            <w:r>
              <w:t xml:space="preserve"> </w:t>
            </w:r>
          </w:p>
        </w:tc>
      </w:tr>
      <w:tr w:rsidR="00A36B84" w14:paraId="0F1F71AA" w14:textId="77777777" w:rsidTr="7EB46A52">
        <w:tc>
          <w:tcPr>
            <w:tcW w:w="2496" w:type="dxa"/>
          </w:tcPr>
          <w:p w14:paraId="47C6C306" w14:textId="77777777" w:rsidR="00A36B84" w:rsidRDefault="00A36B84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F349406" w14:textId="77777777" w:rsidR="00A36B84" w:rsidRDefault="00A36B84" w:rsidP="004B29E2">
            <w:pPr>
              <w:rPr>
                <w:lang w:val="en-US"/>
              </w:rPr>
            </w:pPr>
          </w:p>
        </w:tc>
      </w:tr>
      <w:tr w:rsidR="00EC36D5" w14:paraId="220B82E4" w14:textId="77777777" w:rsidTr="7EB46A52">
        <w:tc>
          <w:tcPr>
            <w:tcW w:w="2496" w:type="dxa"/>
          </w:tcPr>
          <w:p w14:paraId="54756BC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Paragraphs</w:t>
            </w:r>
          </w:p>
        </w:tc>
        <w:tc>
          <w:tcPr>
            <w:tcW w:w="6855" w:type="dxa"/>
          </w:tcPr>
          <w:p w14:paraId="37B47C26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 xml:space="preserve">Each paragraph has a single topic.  </w:t>
            </w:r>
            <w:hyperlink r:id="rId12" w:history="1">
              <w:r w:rsidRPr="00903342">
                <w:rPr>
                  <w:rStyle w:val="Hyperlink"/>
                  <w:lang w:val="en-US"/>
                </w:rPr>
                <w:t>Follow the What,Why,How model.</w:t>
              </w:r>
            </w:hyperlink>
          </w:p>
        </w:tc>
      </w:tr>
      <w:tr w:rsidR="004B29E2" w14:paraId="32CBA635" w14:textId="77777777" w:rsidTr="7EB46A52">
        <w:tc>
          <w:tcPr>
            <w:tcW w:w="2496" w:type="dxa"/>
          </w:tcPr>
          <w:p w14:paraId="0671F6B9" w14:textId="77777777" w:rsidR="004B29E2" w:rsidRDefault="004B29E2" w:rsidP="004B29E2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5D12BC38" w14:textId="3643ADC6" w:rsidR="004B29E2" w:rsidRDefault="004B29E2" w:rsidP="004B29E2">
            <w:pPr>
              <w:rPr>
                <w:lang w:val="en-US"/>
              </w:rPr>
            </w:pPr>
          </w:p>
        </w:tc>
      </w:tr>
      <w:tr w:rsidR="00EC36D5" w14:paraId="58293419" w14:textId="77777777" w:rsidTr="7EB46A52">
        <w:tc>
          <w:tcPr>
            <w:tcW w:w="2496" w:type="dxa"/>
          </w:tcPr>
          <w:p w14:paraId="63B7557E" w14:textId="77777777" w:rsidR="00EC36D5" w:rsidRDefault="00EC36D5" w:rsidP="004B29E2">
            <w:pPr>
              <w:rPr>
                <w:lang w:val="en-US"/>
              </w:rPr>
            </w:pPr>
            <w:r>
              <w:rPr>
                <w:lang w:val="en-US"/>
              </w:rPr>
              <w:t>Sentences</w:t>
            </w:r>
          </w:p>
        </w:tc>
        <w:tc>
          <w:tcPr>
            <w:tcW w:w="6855" w:type="dxa"/>
          </w:tcPr>
          <w:p w14:paraId="0B57A42F" w14:textId="77777777" w:rsidR="00EC36D5" w:rsidRDefault="00EC36D5" w:rsidP="004B29E2">
            <w:pPr>
              <w:rPr>
                <w:lang w:val="en-US"/>
              </w:rPr>
            </w:pPr>
            <w:hyperlink r:id="rId13" w:history="1">
              <w:r w:rsidRPr="00087E25">
                <w:rPr>
                  <w:rStyle w:val="Hyperlink"/>
                  <w:lang w:val="en-US"/>
                </w:rPr>
                <w:t>Clear sentences</w:t>
              </w:r>
            </w:hyperlink>
          </w:p>
          <w:p w14:paraId="3C4257A5" w14:textId="77777777" w:rsidR="00EC36D5" w:rsidRDefault="00EC36D5" w:rsidP="004B29E2">
            <w:pPr>
              <w:rPr>
                <w:lang w:val="en-US"/>
              </w:rPr>
            </w:pPr>
            <w:hyperlink r:id="rId14" w:history="1">
              <w:r w:rsidRPr="00087E25">
                <w:rPr>
                  <w:rStyle w:val="Hyperlink"/>
                  <w:lang w:val="en-US"/>
                </w:rPr>
                <w:t>Short sentences.  Say it in less words.</w:t>
              </w:r>
            </w:hyperlink>
          </w:p>
        </w:tc>
      </w:tr>
      <w:tr w:rsidR="00CF1099" w14:paraId="5FD22CA5" w14:textId="77777777" w:rsidTr="7EB46A52">
        <w:tc>
          <w:tcPr>
            <w:tcW w:w="2496" w:type="dxa"/>
          </w:tcPr>
          <w:p w14:paraId="6BD6CCB5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2A782FE5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6313BF4B" w14:textId="77777777" w:rsidTr="7EB46A52">
        <w:tc>
          <w:tcPr>
            <w:tcW w:w="2496" w:type="dxa"/>
          </w:tcPr>
          <w:p w14:paraId="625212ED" w14:textId="470F059A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6855" w:type="dxa"/>
          </w:tcPr>
          <w:p w14:paraId="2656CBE6" w14:textId="77777777" w:rsidR="00CF1099" w:rsidRDefault="00CF1099" w:rsidP="00CF1099">
            <w:pPr>
              <w:rPr>
                <w:lang w:val="en-US"/>
              </w:rPr>
            </w:pPr>
            <w:hyperlink r:id="rId15" w:history="1">
              <w:r w:rsidRPr="004B29E2">
                <w:rPr>
                  <w:rStyle w:val="Hyperlink"/>
                  <w:lang w:val="en-US"/>
                </w:rPr>
                <w:t>Abbreviations and acronyms</w:t>
              </w:r>
            </w:hyperlink>
            <w:r>
              <w:rPr>
                <w:lang w:val="en-US"/>
              </w:rPr>
              <w:t xml:space="preserve"> </w:t>
            </w:r>
          </w:p>
          <w:p w14:paraId="6AD9000F" w14:textId="77777777" w:rsidR="00CF1099" w:rsidRDefault="00CF1099" w:rsidP="00CF1099">
            <w:pPr>
              <w:rPr>
                <w:lang w:val="en-US"/>
              </w:rPr>
            </w:pPr>
            <w:r>
              <w:rPr>
                <w:lang w:val="en-US"/>
              </w:rPr>
              <w:t xml:space="preserve">Only use acronyms that your audience is familiar with.  </w:t>
            </w:r>
          </w:p>
          <w:p w14:paraId="21E4208F" w14:textId="2B7BFA0B" w:rsidR="00CF1099" w:rsidRDefault="00CF1099" w:rsidP="00CF1099">
            <w:pPr>
              <w:rPr>
                <w:lang w:val="en-US"/>
              </w:rPr>
            </w:pPr>
            <w:r w:rsidRPr="4CCC37C4">
              <w:rPr>
                <w:lang w:val="en-US"/>
              </w:rPr>
              <w:t xml:space="preserve">If you </w:t>
            </w:r>
            <w:r w:rsidR="007D21F7" w:rsidRPr="4CCC37C4">
              <w:rPr>
                <w:lang w:val="en-US"/>
              </w:rPr>
              <w:t>must</w:t>
            </w:r>
            <w:r w:rsidRPr="4CCC37C4">
              <w:rPr>
                <w:lang w:val="en-US"/>
              </w:rPr>
              <w:t xml:space="preserve"> use an acronym spell out the term for clarity</w:t>
            </w:r>
          </w:p>
          <w:p w14:paraId="01ACF3DB" w14:textId="47C1D103" w:rsidR="00CF1099" w:rsidRDefault="00CF1099" w:rsidP="00CF1099">
            <w:pPr>
              <w:rPr>
                <w:lang w:val="en-US"/>
              </w:rPr>
            </w:pPr>
            <w:r w:rsidRPr="00E23F48">
              <w:rPr>
                <w:lang w:val="en-US"/>
              </w:rPr>
              <w:t>Don’t introduce acronyms that are used just once</w:t>
            </w:r>
          </w:p>
        </w:tc>
      </w:tr>
      <w:tr w:rsidR="00CF1099" w14:paraId="47DB80E7" w14:textId="77777777" w:rsidTr="7EB46A52">
        <w:tc>
          <w:tcPr>
            <w:tcW w:w="2496" w:type="dxa"/>
          </w:tcPr>
          <w:p w14:paraId="3F758DB8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1BCAA2FD" w14:textId="6030B249" w:rsidR="00CF1099" w:rsidRDefault="00CF1099" w:rsidP="00CF1099">
            <w:pPr>
              <w:rPr>
                <w:lang w:val="en-US"/>
              </w:rPr>
            </w:pPr>
            <w:hyperlink r:id="rId16" w:history="1">
              <w:r w:rsidRPr="00087E25">
                <w:rPr>
                  <w:rStyle w:val="Hyperlink"/>
                  <w:lang w:val="en-US"/>
                </w:rPr>
                <w:t>Active voice over passive voice</w:t>
              </w:r>
            </w:hyperlink>
          </w:p>
        </w:tc>
      </w:tr>
      <w:tr w:rsidR="00CF1099" w14:paraId="0D50A032" w14:textId="77777777" w:rsidTr="7EB46A52">
        <w:tc>
          <w:tcPr>
            <w:tcW w:w="2496" w:type="dxa"/>
          </w:tcPr>
          <w:p w14:paraId="792E02B6" w14:textId="77777777" w:rsidR="00CF1099" w:rsidRDefault="00CF1099" w:rsidP="00CF1099">
            <w:pPr>
              <w:rPr>
                <w:lang w:val="en-US"/>
              </w:rPr>
            </w:pPr>
          </w:p>
        </w:tc>
        <w:tc>
          <w:tcPr>
            <w:tcW w:w="6855" w:type="dxa"/>
          </w:tcPr>
          <w:p w14:paraId="752AFD9F" w14:textId="77777777" w:rsidR="00CF1099" w:rsidRDefault="00CF1099" w:rsidP="00CF1099">
            <w:pPr>
              <w:rPr>
                <w:lang w:val="en-US"/>
              </w:rPr>
            </w:pPr>
          </w:p>
        </w:tc>
      </w:tr>
      <w:tr w:rsidR="00CF1099" w14:paraId="0FFEC4F9" w14:textId="77777777" w:rsidTr="7EB46A52">
        <w:tc>
          <w:tcPr>
            <w:tcW w:w="2496" w:type="dxa"/>
          </w:tcPr>
          <w:p w14:paraId="7BC50073" w14:textId="74585FE9" w:rsidR="00CF1099" w:rsidRDefault="00CF1099" w:rsidP="00CF1099">
            <w:pPr>
              <w:rPr>
                <w:lang w:val="en-US"/>
              </w:rPr>
            </w:pPr>
            <w:hyperlink r:id="rId17" w:history="1">
              <w:r w:rsidRPr="008F39C3">
                <w:rPr>
                  <w:rStyle w:val="Hyperlink"/>
                  <w:lang w:val="en-US"/>
                </w:rPr>
                <w:t>Punctuation</w:t>
              </w:r>
            </w:hyperlink>
          </w:p>
        </w:tc>
        <w:tc>
          <w:tcPr>
            <w:tcW w:w="6855" w:type="dxa"/>
          </w:tcPr>
          <w:p w14:paraId="4FAF37DC" w14:textId="41257795" w:rsidR="00CF1099" w:rsidRDefault="00CE5845" w:rsidP="00CF1099">
            <w:pPr>
              <w:rPr>
                <w:lang w:val="en-US"/>
              </w:rPr>
            </w:pPr>
            <w:r>
              <w:rPr>
                <w:lang w:val="en-US"/>
              </w:rPr>
              <w:t>Commas,</w:t>
            </w:r>
            <w:r w:rsidR="00545135">
              <w:rPr>
                <w:lang w:val="en-US"/>
              </w:rPr>
              <w:t xml:space="preserve"> semicolons,</w:t>
            </w:r>
            <w:r w:rsidR="00352877">
              <w:rPr>
                <w:lang w:val="en-US"/>
              </w:rPr>
              <w:t xml:space="preserve"> colons, </w:t>
            </w:r>
            <w:r w:rsidR="00955670">
              <w:rPr>
                <w:lang w:val="en-US"/>
              </w:rPr>
              <w:t>p</w:t>
            </w:r>
            <w:r w:rsidR="00352877">
              <w:rPr>
                <w:lang w:val="en-US"/>
              </w:rPr>
              <w:t>arentheses</w:t>
            </w:r>
          </w:p>
        </w:tc>
      </w:tr>
    </w:tbl>
    <w:p w14:paraId="5B0A1300" w14:textId="283F45BA" w:rsidR="00B60031" w:rsidRPr="00352877" w:rsidRDefault="00B60031"/>
    <w:p w14:paraId="77140A94" w14:textId="77777777" w:rsidR="0033072A" w:rsidRDefault="0033072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CCC077" w14:textId="797E2310" w:rsidR="00087E25" w:rsidRDefault="00087E25" w:rsidP="00087E25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5DA0A6E3" w14:textId="5D4A233E" w:rsidR="00087E25" w:rsidRDefault="00B60031" w:rsidP="004B29E2">
      <w:pPr>
        <w:rPr>
          <w:lang w:val="en-US"/>
        </w:rPr>
      </w:pPr>
      <w:r>
        <w:rPr>
          <w:lang w:val="en-US"/>
        </w:rPr>
        <w:t>Hungry for more</w:t>
      </w:r>
      <w:r w:rsidR="0046221F">
        <w:rPr>
          <w:lang w:val="en-US"/>
        </w:rPr>
        <w:t>?</w:t>
      </w:r>
      <w:r>
        <w:rPr>
          <w:lang w:val="en-US"/>
        </w:rPr>
        <w:t xml:space="preserve"> </w:t>
      </w:r>
      <w:r w:rsidR="0046221F">
        <w:rPr>
          <w:lang w:val="en-US"/>
        </w:rPr>
        <w:t xml:space="preserve"> </w:t>
      </w:r>
      <w:proofErr w:type="gramStart"/>
      <w:r w:rsidR="0046221F">
        <w:rPr>
          <w:lang w:val="en-US"/>
        </w:rPr>
        <w:t>C</w:t>
      </w:r>
      <w:r>
        <w:rPr>
          <w:lang w:val="en-US"/>
        </w:rPr>
        <w:t>heckout</w:t>
      </w:r>
      <w:proofErr w:type="gramEnd"/>
      <w:r>
        <w:rPr>
          <w:lang w:val="en-US"/>
        </w:rPr>
        <w:t xml:space="preserve"> the following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6430"/>
      </w:tblGrid>
      <w:tr w:rsidR="00087E25" w14:paraId="13A6879C" w14:textId="77777777" w:rsidTr="0048685A">
        <w:tc>
          <w:tcPr>
            <w:tcW w:w="2496" w:type="dxa"/>
          </w:tcPr>
          <w:p w14:paraId="6CB82AE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Area</w:t>
            </w:r>
          </w:p>
        </w:tc>
        <w:tc>
          <w:tcPr>
            <w:tcW w:w="6430" w:type="dxa"/>
          </w:tcPr>
          <w:p w14:paraId="7051F811" w14:textId="77777777" w:rsidR="00087E25" w:rsidRPr="004B29E2" w:rsidRDefault="00087E25" w:rsidP="0048685A">
            <w:pPr>
              <w:rPr>
                <w:b/>
                <w:bCs/>
                <w:lang w:val="en-US"/>
              </w:rPr>
            </w:pPr>
            <w:r w:rsidRPr="004B29E2">
              <w:rPr>
                <w:b/>
                <w:bCs/>
                <w:lang w:val="en-US"/>
              </w:rPr>
              <w:t>Guidelines</w:t>
            </w:r>
          </w:p>
        </w:tc>
      </w:tr>
      <w:tr w:rsidR="00087E25" w14:paraId="6C9B55AC" w14:textId="77777777" w:rsidTr="0048685A">
        <w:tc>
          <w:tcPr>
            <w:tcW w:w="2496" w:type="dxa"/>
          </w:tcPr>
          <w:p w14:paraId="76AD20A5" w14:textId="634F2BA7" w:rsidR="00087E25" w:rsidRDefault="00087E25" w:rsidP="0048685A">
            <w:pPr>
              <w:rPr>
                <w:lang w:val="en-US"/>
              </w:rPr>
            </w:pPr>
            <w:hyperlink r:id="rId18" w:history="1">
              <w:r w:rsidRPr="00087E25">
                <w:rPr>
                  <w:rStyle w:val="Hyperlink"/>
                  <w:lang w:val="en-US"/>
                </w:rPr>
                <w:t>Microsoft style guide</w:t>
              </w:r>
            </w:hyperlink>
          </w:p>
        </w:tc>
        <w:tc>
          <w:tcPr>
            <w:tcW w:w="6430" w:type="dxa"/>
          </w:tcPr>
          <w:p w14:paraId="6ACA43E3" w14:textId="5F4D5F0F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Welcome to the Microsoft Writing Style Guide, your guide to writing style and terminology for all communication—whether an app, a website, or a white paper. If you write about computer technology, this guide is for you</w:t>
            </w:r>
          </w:p>
        </w:tc>
      </w:tr>
      <w:tr w:rsidR="00087E25" w14:paraId="4D34D77B" w14:textId="77777777" w:rsidTr="0048685A">
        <w:tc>
          <w:tcPr>
            <w:tcW w:w="2496" w:type="dxa"/>
          </w:tcPr>
          <w:p w14:paraId="1E328B37" w14:textId="78C1B748" w:rsidR="00087E25" w:rsidRDefault="00087E25" w:rsidP="0048685A">
            <w:pPr>
              <w:rPr>
                <w:lang w:val="en-US"/>
              </w:rPr>
            </w:pPr>
            <w:hyperlink r:id="rId19" w:history="1">
              <w:r w:rsidRPr="00087E25">
                <w:rPr>
                  <w:rStyle w:val="Hyperlink"/>
                  <w:lang w:val="en-US"/>
                </w:rPr>
                <w:t>Google Documentation Style guide</w:t>
              </w:r>
            </w:hyperlink>
          </w:p>
        </w:tc>
        <w:tc>
          <w:tcPr>
            <w:tcW w:w="6430" w:type="dxa"/>
          </w:tcPr>
          <w:p w14:paraId="14138DD5" w14:textId="5F19097E" w:rsidR="00087E25" w:rsidRDefault="00087E25" w:rsidP="0048685A">
            <w:pPr>
              <w:rPr>
                <w:lang w:val="en-US"/>
              </w:rPr>
            </w:pPr>
            <w:r w:rsidRPr="00087E25">
              <w:rPr>
                <w:lang w:val="en-US"/>
              </w:rPr>
              <w:t>This style guide provides editorial guidelines for writing clear and consistent technical documentation for an audience of software developers and other technical practitioners.</w:t>
            </w:r>
          </w:p>
        </w:tc>
      </w:tr>
      <w:tr w:rsidR="00B60031" w14:paraId="247782A1" w14:textId="77777777" w:rsidTr="0048685A">
        <w:tc>
          <w:tcPr>
            <w:tcW w:w="2496" w:type="dxa"/>
          </w:tcPr>
          <w:p w14:paraId="3D58D7FB" w14:textId="4336CC5A" w:rsidR="00B60031" w:rsidRDefault="00B60031" w:rsidP="0048685A">
            <w:pPr>
              <w:rPr>
                <w:lang w:val="en-US"/>
              </w:rPr>
            </w:pPr>
            <w:hyperlink r:id="rId20" w:history="1">
              <w:r w:rsidRPr="00B60031">
                <w:rPr>
                  <w:rStyle w:val="Hyperlink"/>
                  <w:lang w:val="en-US"/>
                </w:rPr>
                <w:t>Microsoft Top 10 tips for Microsoft style and voice</w:t>
              </w:r>
            </w:hyperlink>
          </w:p>
        </w:tc>
        <w:tc>
          <w:tcPr>
            <w:tcW w:w="6430" w:type="dxa"/>
          </w:tcPr>
          <w:p w14:paraId="14629193" w14:textId="77777777" w:rsidR="00B60031" w:rsidRPr="00087E25" w:rsidRDefault="00B60031" w:rsidP="0048685A">
            <w:pPr>
              <w:rPr>
                <w:lang w:val="en-US"/>
              </w:rPr>
            </w:pPr>
          </w:p>
        </w:tc>
      </w:tr>
      <w:tr w:rsidR="00B60031" w14:paraId="20B55443" w14:textId="77777777" w:rsidTr="0048685A">
        <w:tc>
          <w:tcPr>
            <w:tcW w:w="2496" w:type="dxa"/>
          </w:tcPr>
          <w:p w14:paraId="00B861D4" w14:textId="6D0C5111" w:rsidR="00B60031" w:rsidRDefault="00B60031" w:rsidP="0048685A">
            <w:pPr>
              <w:rPr>
                <w:lang w:val="en-US"/>
              </w:rPr>
            </w:pPr>
            <w:hyperlink r:id="rId21" w:history="1">
              <w:r w:rsidRPr="00B60031">
                <w:rPr>
                  <w:rStyle w:val="Hyperlink"/>
                  <w:lang w:val="en-US"/>
                </w:rPr>
                <w:t>Google Technical Writing Courses</w:t>
              </w:r>
            </w:hyperlink>
          </w:p>
        </w:tc>
        <w:tc>
          <w:tcPr>
            <w:tcW w:w="6430" w:type="dxa"/>
          </w:tcPr>
          <w:p w14:paraId="30BAC18F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We've aimed Technical Writing One and Technical Writing Two at the following audiences:</w:t>
            </w:r>
          </w:p>
          <w:p w14:paraId="07A046D2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2AC99EC9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engineers</w:t>
            </w:r>
          </w:p>
          <w:p w14:paraId="13DD5D37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software engineering or computer science students</w:t>
            </w:r>
          </w:p>
          <w:p w14:paraId="2E4DB271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75C35A03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>Additionally, many people in engineering-adjacent roles (such as product managers) have also benefited from these courses.</w:t>
            </w:r>
          </w:p>
          <w:p w14:paraId="6261116F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40E6C257" w14:textId="62417650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We've </w:t>
            </w:r>
            <w:r w:rsidR="007D21F7" w:rsidRPr="00B60031">
              <w:rPr>
                <w:lang w:val="en-US"/>
              </w:rPr>
              <w:t>aimed at</w:t>
            </w:r>
            <w:r w:rsidRPr="00B60031">
              <w:rPr>
                <w:lang w:val="en-US"/>
              </w:rPr>
              <w:t xml:space="preserve"> Tech Writing for Accessibility at anyone who writes technical documents or creates technical websites, including:</w:t>
            </w:r>
          </w:p>
          <w:p w14:paraId="6FBA5679" w14:textId="77777777" w:rsidR="00B60031" w:rsidRPr="00B60031" w:rsidRDefault="00B60031" w:rsidP="00B60031">
            <w:pPr>
              <w:rPr>
                <w:lang w:val="en-US"/>
              </w:rPr>
            </w:pPr>
          </w:p>
          <w:p w14:paraId="5A945C1D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engineers</w:t>
            </w:r>
          </w:p>
          <w:p w14:paraId="089E9DA1" w14:textId="77777777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engineering managers</w:t>
            </w:r>
          </w:p>
          <w:p w14:paraId="4811DBD7" w14:textId="5B2BAB8D" w:rsidR="00B60031" w:rsidRPr="00B60031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</w:t>
            </w:r>
            <w:r w:rsidR="007D21F7" w:rsidRPr="00B60031">
              <w:rPr>
                <w:lang w:val="en-US"/>
              </w:rPr>
              <w:t>Product Managers</w:t>
            </w:r>
          </w:p>
          <w:p w14:paraId="3C8DA30F" w14:textId="702BA357" w:rsidR="00B60031" w:rsidRPr="00087E25" w:rsidRDefault="00B60031" w:rsidP="00B60031">
            <w:pPr>
              <w:rPr>
                <w:lang w:val="en-US"/>
              </w:rPr>
            </w:pPr>
            <w:r w:rsidRPr="00B60031">
              <w:rPr>
                <w:lang w:val="en-US"/>
              </w:rPr>
              <w:t xml:space="preserve">    technical writers</w:t>
            </w:r>
          </w:p>
        </w:tc>
      </w:tr>
    </w:tbl>
    <w:p w14:paraId="49080F89" w14:textId="77777777" w:rsidR="00087E25" w:rsidRPr="004B29E2" w:rsidRDefault="00087E25" w:rsidP="004B29E2">
      <w:pPr>
        <w:rPr>
          <w:lang w:val="en-US"/>
        </w:rPr>
      </w:pPr>
    </w:p>
    <w:sectPr w:rsidR="00087E25" w:rsidRPr="004B2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E9A2A" w14:textId="77777777" w:rsidR="00135944" w:rsidRDefault="00135944" w:rsidP="00E83617">
      <w:pPr>
        <w:spacing w:after="0" w:line="240" w:lineRule="auto"/>
      </w:pPr>
      <w:r>
        <w:separator/>
      </w:r>
    </w:p>
  </w:endnote>
  <w:endnote w:type="continuationSeparator" w:id="0">
    <w:p w14:paraId="2D69CEBB" w14:textId="77777777" w:rsidR="00135944" w:rsidRDefault="00135944" w:rsidP="00E8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02577" w14:textId="77777777" w:rsidR="00135944" w:rsidRDefault="00135944" w:rsidP="00E83617">
      <w:pPr>
        <w:spacing w:after="0" w:line="240" w:lineRule="auto"/>
      </w:pPr>
      <w:r>
        <w:separator/>
      </w:r>
    </w:p>
  </w:footnote>
  <w:footnote w:type="continuationSeparator" w:id="0">
    <w:p w14:paraId="588970F1" w14:textId="77777777" w:rsidR="00135944" w:rsidRDefault="00135944" w:rsidP="00E83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2"/>
    <w:rsid w:val="00046BDE"/>
    <w:rsid w:val="00046F09"/>
    <w:rsid w:val="00050632"/>
    <w:rsid w:val="00084C7B"/>
    <w:rsid w:val="00087E25"/>
    <w:rsid w:val="000E0FBF"/>
    <w:rsid w:val="00135944"/>
    <w:rsid w:val="00141E93"/>
    <w:rsid w:val="0033072A"/>
    <w:rsid w:val="00352877"/>
    <w:rsid w:val="003835F5"/>
    <w:rsid w:val="00451ACF"/>
    <w:rsid w:val="0046221F"/>
    <w:rsid w:val="0047733A"/>
    <w:rsid w:val="004B29E2"/>
    <w:rsid w:val="004E7F28"/>
    <w:rsid w:val="00545135"/>
    <w:rsid w:val="005B3180"/>
    <w:rsid w:val="00734F34"/>
    <w:rsid w:val="00783EFF"/>
    <w:rsid w:val="007D21F7"/>
    <w:rsid w:val="00840DDF"/>
    <w:rsid w:val="008E2510"/>
    <w:rsid w:val="008F39C3"/>
    <w:rsid w:val="00903342"/>
    <w:rsid w:val="00955670"/>
    <w:rsid w:val="00992865"/>
    <w:rsid w:val="009B29CE"/>
    <w:rsid w:val="00A1041F"/>
    <w:rsid w:val="00A36B84"/>
    <w:rsid w:val="00B15CF5"/>
    <w:rsid w:val="00B4373B"/>
    <w:rsid w:val="00B47701"/>
    <w:rsid w:val="00B60031"/>
    <w:rsid w:val="00BD00AC"/>
    <w:rsid w:val="00CE5845"/>
    <w:rsid w:val="00CF1099"/>
    <w:rsid w:val="00D160C9"/>
    <w:rsid w:val="00E23F48"/>
    <w:rsid w:val="00E83617"/>
    <w:rsid w:val="00E84D63"/>
    <w:rsid w:val="00EC36D5"/>
    <w:rsid w:val="00F014AA"/>
    <w:rsid w:val="00F01F9B"/>
    <w:rsid w:val="00F043BF"/>
    <w:rsid w:val="00F94BCB"/>
    <w:rsid w:val="13F56A27"/>
    <w:rsid w:val="3E036308"/>
    <w:rsid w:val="4CCC37C4"/>
    <w:rsid w:val="4D2E5939"/>
    <w:rsid w:val="6E4BD50F"/>
    <w:rsid w:val="7EB4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172"/>
  <w15:chartTrackingRefBased/>
  <w15:docId w15:val="{4464F0BA-4E63-4343-9B08-3724545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9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617"/>
  </w:style>
  <w:style w:type="paragraph" w:styleId="Footer">
    <w:name w:val="footer"/>
    <w:basedOn w:val="Normal"/>
    <w:link w:val="FooterChar"/>
    <w:uiPriority w:val="99"/>
    <w:unhideWhenUsed/>
    <w:rsid w:val="00E8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17"/>
  </w:style>
  <w:style w:type="character" w:styleId="FollowedHyperlink">
    <w:name w:val="FollowedHyperlink"/>
    <w:basedOn w:val="DefaultParagraphFont"/>
    <w:uiPriority w:val="99"/>
    <w:semiHidden/>
    <w:unhideWhenUsed/>
    <w:rsid w:val="00E836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tech-writing/one/clear-sentences" TargetMode="External"/><Relationship Id="rId18" Type="http://schemas.openxmlformats.org/officeDocument/2006/relationships/hyperlink" Target="https://learn.microsoft.com/en-us/style-guide/welcom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s.google.com/tech-writ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tech-writing/one/paragraphs" TargetMode="External"/><Relationship Id="rId17" Type="http://schemas.openxmlformats.org/officeDocument/2006/relationships/hyperlink" Target="https://developers.google.com/tech-writing/one/punctu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tech-writing/one/active-voice" TargetMode="External"/><Relationship Id="rId20" Type="http://schemas.openxmlformats.org/officeDocument/2006/relationships/hyperlink" Target="https://learn.microsoft.com/en-us/style-guide/top-10-tips-style-voi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tech-writing/one/audi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style-guide/acronym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s.google.com/tech-writing/one/audience" TargetMode="External"/><Relationship Id="rId19" Type="http://schemas.openxmlformats.org/officeDocument/2006/relationships/hyperlink" Target="https://developers.google.com/styl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style-guide/scannable-content/" TargetMode="External"/><Relationship Id="rId14" Type="http://schemas.openxmlformats.org/officeDocument/2006/relationships/hyperlink" Target="https://developers.google.com/tech-writing/one/short-sentenc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67CAE-527C-4840-B7CE-ECDA287003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B7DD43-2350-470B-A4C0-8680794173BF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45D8F8B8-096D-4BE7-966D-2D76711F1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2703</Characters>
  <Application>Microsoft Office Word</Application>
  <DocSecurity>0</DocSecurity>
  <Lines>65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Vallée-Vézina, Avery</cp:lastModifiedBy>
  <cp:revision>35</cp:revision>
  <dcterms:created xsi:type="dcterms:W3CDTF">2024-10-16T23:58:00Z</dcterms:created>
  <dcterms:modified xsi:type="dcterms:W3CDTF">2025-09-28T18:14:00Z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